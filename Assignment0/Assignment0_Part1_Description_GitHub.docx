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3C9CD6B0" w:rsidR="00761519" w:rsidRPr="00B224C7" w:rsidRDefault="00C81BF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Assignment 0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3C9CD6B0" w:rsidR="00761519" w:rsidRPr="00B224C7" w:rsidRDefault="00C81BF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Assignment 0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is the mascot of GitHub.  You can see many versions of </w:t>
      </w: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14838668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</w:t>
                              </w:r>
                              <w:del w:id="0" w:author="Farnaz Eivazi" w:date="2022-08-22T22:52:00Z">
                                <w:r w:rsidRPr="006B2F2D" w:rsidDel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delText xml:space="preserve">tested </w:delText>
                                </w:r>
                              </w:del>
                              <w:ins w:id="1" w:author="Farnaz Eivazi" w:date="2022-08-22T22:52:00Z">
                                <w:r w:rsidR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covered</w:t>
                                </w:r>
                                <w:r w:rsidR="00864163" w:rsidRPr="006B2F2D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ins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14838668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</w:t>
                        </w:r>
                        <w:del w:id="2" w:author="Farnaz Eivazi" w:date="2022-08-22T22:52:00Z">
                          <w:r w:rsidRPr="006B2F2D" w:rsidDel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delText xml:space="preserve">tested </w:delText>
                          </w:r>
                        </w:del>
                        <w:ins w:id="3" w:author="Farnaz Eivazi" w:date="2022-08-22T22:52:00Z">
                          <w:r w:rsidR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covered</w:t>
                          </w:r>
                          <w:r w:rsidR="00864163" w:rsidRPr="006B2F2D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ins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  <w:bookmarkStart w:id="4" w:name="_GoBack"/>
      <w:bookmarkEnd w:id="4"/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51447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3507FC57" w:rsidR="00E435F0" w:rsidRPr="00E435F0" w:rsidRDefault="00C81BF9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3208950B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C81BF9" w:rsidRPr="1234DEEE">
        <w:rPr>
          <w:sz w:val="28"/>
          <w:szCs w:val="28"/>
          <w:lang w:eastAsia="en-US"/>
        </w:rPr>
        <w:t>Assignment 0 Part</w:t>
      </w:r>
      <w:r w:rsidR="00737545" w:rsidRPr="1234DEEE">
        <w:rPr>
          <w:sz w:val="28"/>
          <w:szCs w:val="28"/>
          <w:lang w:eastAsia="en-US"/>
        </w:rPr>
        <w:t xml:space="preserve">1,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36BA0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C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4C1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166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F4C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002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5A6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BE7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863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rnaz Eivazi">
    <w15:presenceInfo w15:providerId="AD" w15:userId="S-1-5-21-2023399381-3495046415-3316280272-24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64163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2748</Characters>
  <Application>Microsoft Office Word</Application>
  <DocSecurity>0</DocSecurity>
  <Lines>22</Lines>
  <Paragraphs>6</Paragraphs>
  <ScaleCrop>false</ScaleCrop>
  <Company>Hewlett-Packard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Farnaz Eivazi</cp:lastModifiedBy>
  <cp:revision>7</cp:revision>
  <cp:lastPrinted>2018-12-19T17:01:00Z</cp:lastPrinted>
  <dcterms:created xsi:type="dcterms:W3CDTF">2019-12-24T14:00:00Z</dcterms:created>
  <dcterms:modified xsi:type="dcterms:W3CDTF">2022-08-23T02:53:00Z</dcterms:modified>
</cp:coreProperties>
</file>